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pesquisa visa apresentar um processo para compreender e preparar dados para análise quali-quanti. Tem como objetivo específico, representar o conhecimento de dados quali-quanti por meio de grafos, a fim de facilitar aplicação de técnicas de análise, tais como, análise de prevalência,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análise temática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grounded theory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estudo de caso vem sendo desenvolvido utilizando-se dados de tratamentos psicoterápicos com base na Terapia Cognitivo Comportamental (TCC) e estratificação de risco em ansiedade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questionário aplicado pode ser acessado aqui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ins w:author="Evaldo Oliveira" w:id="0" w:date="2023-04-06T17:09:15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“Como compreender e preparar dados para representar o conhecimento para promover a elaboração de análises quali-</w:t>
        </w:r>
        <w:commentRangeStart w:id="1"/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quanti</w:t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?”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Especialistas de domínio do estudo de caso, possuem interesse em analisar dados a partir da aplicação da estratificação de risco em ansiedade, que fornece dados quantitativos sobre a avaliação de sinais e sintomas do paciente. Dados qualitativos são analisados e extraídos a partir da aplicação da técnica TCC. A TCC é uma metodologia utilizada para o tratamento da ansiedade, e possui uma estrutura que orienta a obtenção de dados para a evidência do tratamento. Essa estrutura é organizada por meio de desenho qualitativo clínico, conforme apresentado neste exemplo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Especificamente, o processo proposto na tese será aplicado na representação do conhecimento para perícia clínica em psicologia. A perícia psicológica é uma modalidade de avaliação psicológica, que visa a coleta de dados e informações pertinentes às finalidades e ao contexto da investigação. Espera-se que grafos de conhecimento sejam gerados para facilitar a perícia clínica psicológica utilizando análise quali-quanti.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Processo proposto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Criação do codebook como estrutura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 codebook criado segue a ideia de coding dedutivo, onde é consensuado na estrutura de uma ontologia. O codebook é exportado para dentro de uma ferramenta de software para análise qualitativa, onde cada code é descrito por uma classe da ontologia. A tarefa de coding é executada podendo surgir novos codes (coding indutivo) que posteriormente, serão acresc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https://docs.google.com/document/d/1fIejGwtAlkhnLpnfCcFWSJdkzn56hNZUPOPDX7hFJmw/edit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entados na estrutura da ontologia. Torna-se uma tarefa cíclica onde o codebook é reutilizado por meio da ontologia. Obs.: O projeto de pesquisa utiliza o Taguette, mas outras ferramentas permitem importação de codebook. O desenho qualitativo da TCC fundamentou as classes da ontologia para o codebook do coding.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Exportação do coding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 coding é exportado pela ferramenta de QDA, e os dados são transpostos de linhas para colunas. Ao transpor os dados, os codes são caracterizados por variáveis em dataset. Obs.: O Taguette ou Atlas-Ti permitem exportação do coding.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Identificação do objeto de estudo.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objeto do estudo deve ser identificado univocamente por uma variável que deve existir nos datasets qualitativos e quantitativos. Por exemplo, se o objeto do estudo for um paciente, a variável é o identificador do paciente e que deve ser anotada semanticamente por dicionários semânticos distintos (qualitativo e quantitativo).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Anotação semântica dos dados qualitativos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Os dados preparados na etapa 2 constituem um dataset qualitativo para ser anotado pelo SDD. Utiliza-se classes e propriedades do projeto REFI-QDA e da ontologia QualiCo para enriquecer o metadados.  O padrão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REFI-QDA permite a interoperabilidade entre programas de software de análise de dados qualitativos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Sua finalidade é permitir que os usuários troquem dados processados ​​entre programas. O REF</w:t>
      </w:r>
      <w:ins w:author="Evaldo Oliveira" w:id="1" w:date="2023-04-06T16:21:0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I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-QDA possui um modelo que define a atividade de coding por meio de classes de objetos que podem ser consultados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Além do projeto REFI-QDA, a anotação semântica dos dados qualitativos é feita por meio do metadado Coding Schema utilizado pela ontologia QualiCo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Conceitos da REFI-QDA e QualiCo são incorporados em uma ontologia de domínio</w:t>
      </w:r>
      <w:ins w:author="Evaldo Oliveira" w:id="2" w:date="2023-04-06T16:17:2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(melhorar o texto do motivo da ontologia estar sendo usada aqui) </w:t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(incorporados</w:t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no momento de gerar o grafo)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utilizada para o projeto de pesquisa. </w:t>
      </w:r>
      <w:ins w:author="Evaldo Oliveira" w:id="3" w:date="2023-04-06T16:18:5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Obs.: Colocar a REFI, Qualico e o SDD de domínio na figura. Deixar claro o ganho da REFI e Qualico, tal como , completar uma análise quali-quanti ou interoperabilidade de dados quali. Usar este paper (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"https://nsuworks.nova.edu/tqr/vol23/iss13/5/"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link</w:t>
        </w:r>
        <w:r w:rsidDel="00000000" w:rsidR="00000000" w:rsidRPr="00000000">
          <w:fldChar w:fldCharType="end"/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Anotação semântica dos dados quantitativos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Os dados quantitativos são anotados semanticamente a partir de conceitos da ontologia de domínio utilizando a técnica SDD. A ontologia de domínio é a mesma utilizada na etapa 4.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Geração do grafo de conhecimento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Utiliza-se o script sdd2rdf sem nanopublications. Os arquivos em formato TTL são ingeridos no BlazeGraph para consultas sparql.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variáveis para análise dos dados qualitativos são derivadas do coding estruturado sob a perspectiva da TCC. Até o momento, ao executar o estudo de caso, as variáveis utilizadas para análise quali-quanti são as seguintes: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610"/>
        <w:tblGridChange w:id="0">
          <w:tblGrid>
            <w:gridCol w:w="3495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Variáveis Quali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Variáveis Quanti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id_user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id_project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ContextualAspect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BehaviorAspects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CoreBelief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AuthomaticThinking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Emotion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CompensatoryStrategy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SymptomOfAnxiety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FinalAssessement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TechiniqueOfIntervention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id_case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initial_questionnarie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feeling_of_suffocation_and_difficulty_breathing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inability_to_relax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muscle_tension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sweat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finalscore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risklevel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final_questionnarie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feeling_of_suffocation_and_difficulty_breathing_final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inability_to_relax_final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muscle_tension_final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sweat_final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finalscore_final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risklevel_final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49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Perguntas de competência: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 quais os valores (representados por pensamentos) dos pacientes estão influenciando positivamente no tratamento (monitoramento de comportamentos novos)?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 existe influencia da espiritualidade/religiosidade com os valores do paciente?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8) quais comportamentos do paciente indicam engajamento no tratamento?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9) existe relação entre o diagnóstico do paciente e os níveis de engajamento?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10) as estratégias de resolução de problema apresentam melhor resultado do que as estratégias de validação nos sintomas de ansiedade?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Direcionamento do estudo de caso: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&gt;&gt;&gt;Competências Essenciais do Terapeuta PBE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Competencias na perícia clínica: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Escuta terapêutica: Escuta organizada e acolhedora, organiza os eventos, estabelece relações, vê os padrões de emoções e comportamentos. Não julgamento e sim descrição.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Comportamento do terapeuta tem que ter validação, tem o por quê está lar: comportamento, emoção e pensamento do paciente tem lógica apesar da sociedade as vezes dizer ao contrario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Estabelecimento dos objetivos de terapia claros. Precisam ser postos de forma precisos, mensuráveis, relevantes, com prazo.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BOA RELAÇÃO TERAPEUTICA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Formulação de caso: histórico, objetivos, recursos que o paciente tem.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Fazer a Psicoeducação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Colocar a mensuração de resultados e monitoramento de progresso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Compreensão e determinação do caso, já com efeito terapêutico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Saber quando usar acolhimento ou resolução de problemas &gt; Verificar: Esta é uma situação que requer acolhimento ou resolução de problemas?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Entender as tradições e culturas do pacientes, cria um ambiente seguro na terapia &gt; terapias de minoria, gênero, racial, religião; fatores socioculturais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Saber se comunicar com outros profissionais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Aprender a encontrar, avaliar e interpretar a evidência existente na literatura. Precisa ser capaz dos problemas da metodologias e artigos.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valdo Oliveira" w:id="2" w:date="2023-04-06T16:16:4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Encontrar/detalhar/exemplificar (basear-se nas referências REFI e QualiCO) contribuições por usar a REFI e Qualico</w:t>
      </w:r>
    </w:p>
  </w:comment>
  <w:comment w:author="Evaldo Oliveira" w:id="1" w:date="2023-04-06T17:09:29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ganhos?</w:t>
      </w:r>
    </w:p>
  </w:comment>
  <w:comment w:author="Evaldo Oliveira" w:id="0" w:date="2023-04-06T17:00:15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Alinhar com a Auxiliatrice qual técnica de análise qualitativa ela utiliza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github.com/julianhocker/Quali-Codes-Ontology" TargetMode="External"/><Relationship Id="rId10" Type="http://schemas.openxmlformats.org/officeDocument/2006/relationships/hyperlink" Target="https://www.qdasoftware.org/downloads-project-exchange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docs.google.com/document/d/1fIejGwtAlkhnLpnfCcFWSJdkzn56hNZUPOPDX7hFJmw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forms/d/1DDXCtCIshJmCM4SafQlV3TuQL_pWWObpr5Kn6fpXR_E/edit?usp=forms_home&amp;ths=true" TargetMode="External"/><Relationship Id="rId8" Type="http://schemas.openxmlformats.org/officeDocument/2006/relationships/hyperlink" Target="https://docs.google.com/document/d/1-2p6w4QBwVZ5k99uNaCq3-6niin4WgzPOspzt8T_kc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